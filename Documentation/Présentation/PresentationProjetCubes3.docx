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1A3B" w14:textId="77777777" w:rsidR="00450AB4" w:rsidRDefault="00C72C2B" w:rsidP="00C72C2B">
      <w:pPr>
        <w:pStyle w:val="Titre"/>
      </w:pPr>
      <w:r>
        <w:t>Présentation Cubes 3</w:t>
      </w:r>
    </w:p>
    <w:p w14:paraId="5DB71BEE" w14:textId="77777777" w:rsidR="00C72C2B" w:rsidRDefault="00C72C2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313313"/>
        <w:docPartObj>
          <w:docPartGallery w:val="Table of Contents"/>
          <w:docPartUnique/>
        </w:docPartObj>
      </w:sdtPr>
      <w:sdtContent>
        <w:p w14:paraId="54B752C6" w14:textId="77777777" w:rsidR="00C72C2B" w:rsidRDefault="00C72C2B">
          <w:pPr>
            <w:pStyle w:val="En-ttedetabledesmatires"/>
          </w:pPr>
          <w:r>
            <w:t>Sommaire</w:t>
          </w:r>
        </w:p>
        <w:p w14:paraId="17EF638D" w14:textId="77777777"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C72C2B">
            <w:instrText xml:space="preserve"> TOC \o "1-3" \h \z \u </w:instrText>
          </w:r>
          <w:r>
            <w:fldChar w:fldCharType="separate"/>
          </w:r>
          <w:hyperlink w:anchor="_Toc137999618" w:history="1">
            <w:r w:rsidR="000959B8" w:rsidRPr="005B22E1">
              <w:rPr>
                <w:rStyle w:val="Lienhypertexte"/>
                <w:noProof/>
              </w:rPr>
              <w:t>Equipe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E818" w14:textId="77777777" w:rsidR="000959B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19" w:history="1">
            <w:r w:rsidR="000959B8" w:rsidRPr="005B22E1">
              <w:rPr>
                <w:rStyle w:val="Lienhypertexte"/>
                <w:noProof/>
              </w:rPr>
              <w:t>Projet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_Toc137999619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6436D2AF" w14:textId="77777777" w:rsidR="000959B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0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_Toc137999620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263D67FB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1" w:history="1">
            <w:r w:rsidR="000959B8" w:rsidRPr="005B22E1">
              <w:rPr>
                <w:rStyle w:val="Lienhypertexte"/>
                <w:noProof/>
              </w:rPr>
              <w:t>Gestion de projet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_Toc137999621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1CCACAF2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2" w:history="1">
            <w:r w:rsidR="000959B8" w:rsidRPr="005B22E1">
              <w:rPr>
                <w:rStyle w:val="Lienhypertexte"/>
                <w:noProof/>
              </w:rPr>
              <w:t>Planification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_Toc137999622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2AD879AF" w14:textId="77777777" w:rsidR="000959B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3" w:history="1">
            <w:r w:rsidR="000959B8" w:rsidRPr="005B22E1">
              <w:rPr>
                <w:rStyle w:val="Lienhypertexte"/>
                <w:noProof/>
              </w:rPr>
              <w:t>Le site web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_Toc137999623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4DC10B43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4" w:history="1">
            <w:r w:rsidR="000959B8" w:rsidRPr="005B22E1">
              <w:rPr>
                <w:rStyle w:val="Lienhypertexte"/>
                <w:noProof/>
              </w:rPr>
              <w:t>Présentation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_Toc137999624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01D9D745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5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_Toc137999625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1D2421F3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6" w:history="1">
            <w:r w:rsidR="000959B8" w:rsidRPr="005B22E1">
              <w:rPr>
                <w:rStyle w:val="Lienhypertexte"/>
                <w:noProof/>
              </w:rPr>
              <w:t>Technique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_Toc137999626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0E371D62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7" w:history="1">
            <w:r w:rsidR="000959B8" w:rsidRPr="005B22E1">
              <w:rPr>
                <w:rStyle w:val="Lienhypertexte"/>
                <w:noProof/>
              </w:rPr>
              <w:t>Structure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_Toc137999627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736EE242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8" w:history="1">
            <w:r w:rsidR="000959B8" w:rsidRPr="005B22E1">
              <w:rPr>
                <w:rStyle w:val="Lienhypertexte"/>
                <w:noProof/>
              </w:rPr>
              <w:t>Coté front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_Toc137999628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7FEAFDE0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9" w:history="1">
            <w:r w:rsidR="000959B8" w:rsidRPr="005B22E1">
              <w:rPr>
                <w:rStyle w:val="Lienhypertexte"/>
                <w:noProof/>
              </w:rPr>
              <w:t>Coté Back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_Toc137999629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751A7CF9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0" w:history="1">
            <w:r w:rsidR="000959B8" w:rsidRPr="005B22E1">
              <w:rPr>
                <w:rStyle w:val="Lienhypertexte"/>
                <w:noProof/>
              </w:rPr>
              <w:t>Limitation ?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_Toc137999630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14394D61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1" w:history="1">
            <w:r w:rsidR="000959B8" w:rsidRPr="005B22E1">
              <w:rPr>
                <w:rStyle w:val="Lienhypertexte"/>
                <w:noProof/>
              </w:rPr>
              <w:t>Evolution possible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_Toc137999631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755A2B85" w14:textId="77777777" w:rsidR="000959B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2" w:history="1">
            <w:r w:rsidR="000959B8" w:rsidRPr="005B22E1">
              <w:rPr>
                <w:rStyle w:val="Lienhypertexte"/>
                <w:noProof/>
              </w:rPr>
              <w:t>L’application mobile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_Toc137999632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1F4490BE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3" w:history="1">
            <w:r w:rsidR="000959B8" w:rsidRPr="005B22E1">
              <w:rPr>
                <w:rStyle w:val="Lienhypertexte"/>
                <w:noProof/>
              </w:rPr>
              <w:t>Présentation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_Toc137999633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24719394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4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_Toc137999634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34376457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5" w:history="1">
            <w:r w:rsidR="000959B8" w:rsidRPr="005B22E1">
              <w:rPr>
                <w:rStyle w:val="Lienhypertexte"/>
                <w:noProof/>
              </w:rPr>
              <w:t>Technique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_Toc137999635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4C1133B3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6" w:history="1">
            <w:r w:rsidR="000959B8" w:rsidRPr="005B22E1">
              <w:rPr>
                <w:rStyle w:val="Lienhypertexte"/>
                <w:noProof/>
              </w:rPr>
              <w:t>Structure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_Toc137999636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4AF9288D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7" w:history="1">
            <w:r w:rsidR="000959B8" w:rsidRPr="005B22E1">
              <w:rPr>
                <w:rStyle w:val="Lienhypertexte"/>
                <w:noProof/>
              </w:rPr>
              <w:t>Coté front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_Toc137999637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539590D9" w14:textId="77777777" w:rsidR="000959B8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8" w:history="1">
            <w:r w:rsidR="000959B8" w:rsidRPr="005B22E1">
              <w:rPr>
                <w:rStyle w:val="Lienhypertexte"/>
                <w:noProof/>
              </w:rPr>
              <w:t>Coté Back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_Toc137999638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2BE2B6B1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9" w:history="1">
            <w:r w:rsidR="000959B8" w:rsidRPr="005B22E1">
              <w:rPr>
                <w:rStyle w:val="Lienhypertexte"/>
                <w:noProof/>
              </w:rPr>
              <w:t>Limitation ?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_Toc137999639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33876052" w14:textId="77777777" w:rsidR="000959B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40" w:history="1">
            <w:r w:rsidR="000959B8" w:rsidRPr="005B22E1">
              <w:rPr>
                <w:rStyle w:val="Lienhypertexte"/>
                <w:noProof/>
              </w:rPr>
              <w:t>Evolution possible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_Toc137999640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6B86F038" w14:textId="77777777" w:rsidR="000959B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41" w:history="1">
            <w:r w:rsidR="000959B8" w:rsidRPr="005B22E1">
              <w:rPr>
                <w:rStyle w:val="Lienhypertexte"/>
                <w:noProof/>
              </w:rPr>
              <w:t>Retour d’expérience</w:t>
            </w:r>
            <w:r w:rsidR="000959B8">
              <w:rPr>
                <w:noProof/>
                <w:webHidden/>
              </w:rPr>
              <w:tab/>
            </w:r>
            <w:r w:rsidR="00C004DF"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_Toc137999641 \h </w:instrText>
            </w:r>
            <w:r w:rsidR="00C004DF">
              <w:rPr>
                <w:noProof/>
                <w:webHidden/>
              </w:rPr>
            </w:r>
            <w:r w:rsidR="00C004DF"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 w:rsidR="00C004DF">
              <w:rPr>
                <w:noProof/>
                <w:webHidden/>
              </w:rPr>
              <w:fldChar w:fldCharType="end"/>
            </w:r>
          </w:hyperlink>
        </w:p>
        <w:p w14:paraId="32BA8AA8" w14:textId="77777777" w:rsidR="00C72C2B" w:rsidRDefault="00C004DF">
          <w:r>
            <w:fldChar w:fldCharType="end"/>
          </w:r>
        </w:p>
      </w:sdtContent>
    </w:sdt>
    <w:p w14:paraId="396621AE" w14:textId="77777777" w:rsidR="00C72C2B" w:rsidRDefault="00C72C2B">
      <w:r>
        <w:br w:type="page"/>
      </w:r>
    </w:p>
    <w:p w14:paraId="1E26D11A" w14:textId="77777777" w:rsidR="00C72C2B" w:rsidRDefault="00C72C2B" w:rsidP="00C72C2B">
      <w:pPr>
        <w:pStyle w:val="Titre1"/>
      </w:pPr>
      <w:bookmarkStart w:id="0" w:name="_Toc137999618"/>
      <w:r>
        <w:lastRenderedPageBreak/>
        <w:t>Equipe</w:t>
      </w:r>
      <w:bookmarkEnd w:id="0"/>
    </w:p>
    <w:p w14:paraId="52309176" w14:textId="77777777" w:rsidR="00C72C2B" w:rsidRDefault="0085763F" w:rsidP="00C72C2B">
      <w:r>
        <w:t>Photo du groupe</w:t>
      </w:r>
    </w:p>
    <w:p w14:paraId="2C492C7E" w14:textId="77777777" w:rsidR="000959B8" w:rsidRDefault="00673D7B" w:rsidP="00C72C2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9846B" wp14:editId="0859CED9">
                <wp:simplePos x="0" y="0"/>
                <wp:positionH relativeFrom="column">
                  <wp:posOffset>1261110</wp:posOffset>
                </wp:positionH>
                <wp:positionV relativeFrom="paragraph">
                  <wp:posOffset>1420495</wp:posOffset>
                </wp:positionV>
                <wp:extent cx="1147445" cy="292100"/>
                <wp:effectExtent l="0" t="0" r="0" b="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74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64020" w14:textId="77777777" w:rsidR="000959B8" w:rsidRDefault="000959B8" w:rsidP="000959B8">
                            <w:r>
                              <w:t>Valérie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9846B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99.3pt;margin-top:111.85pt;width:90.3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" stroked="f">
                <v:path arrowok="t"/>
                <v:textbox>
                  <w:txbxContent>
                    <w:p w14:paraId="13A64020" w14:textId="77777777" w:rsidR="000959B8" w:rsidRDefault="000959B8" w:rsidP="000959B8">
                      <w:r>
                        <w:t>Valérie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1035D" wp14:editId="3CCB1141">
                <wp:simplePos x="0" y="0"/>
                <wp:positionH relativeFrom="column">
                  <wp:posOffset>3597910</wp:posOffset>
                </wp:positionH>
                <wp:positionV relativeFrom="paragraph">
                  <wp:posOffset>1420495</wp:posOffset>
                </wp:positionV>
                <wp:extent cx="1033145" cy="292100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1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F3E62" w14:textId="77777777" w:rsidR="00B0565A" w:rsidRDefault="00B0565A" w:rsidP="00B0565A">
                            <w:r>
                              <w:t>Bastien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035D" id=" 6" o:spid="_x0000_s1027" type="#_x0000_t202" style="position:absolute;margin-left:283.3pt;margin-top:111.85pt;width:81.3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" stroked="f">
                <v:path arrowok="t"/>
                <v:textbox>
                  <w:txbxContent>
                    <w:p w14:paraId="73AF3E62" w14:textId="77777777" w:rsidR="00B0565A" w:rsidRDefault="00B0565A" w:rsidP="00B0565A">
                      <w:r>
                        <w:t>Bastien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1B7DD" wp14:editId="20D77D8B">
                <wp:simplePos x="0" y="0"/>
                <wp:positionH relativeFrom="column">
                  <wp:posOffset>2480310</wp:posOffset>
                </wp:positionH>
                <wp:positionV relativeFrom="paragraph">
                  <wp:posOffset>1420495</wp:posOffset>
                </wp:positionV>
                <wp:extent cx="1033145" cy="292100"/>
                <wp:effectExtent l="0" t="0" r="0" b="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1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D05E" w14:textId="77777777" w:rsidR="000959B8" w:rsidRDefault="000959B8" w:rsidP="000959B8">
                            <w:r>
                              <w:t>Aicha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1B7DD" id=" 5" o:spid="_x0000_s1028" type="#_x0000_t202" style="position:absolute;margin-left:195.3pt;margin-top:111.85pt;width:81.3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" stroked="f">
                <v:path arrowok="t"/>
                <v:textbox>
                  <w:txbxContent>
                    <w:p w14:paraId="04E5D05E" w14:textId="77777777" w:rsidR="000959B8" w:rsidRDefault="000959B8" w:rsidP="000959B8">
                      <w:r>
                        <w:t>Aicha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7F253" wp14:editId="14180FCE">
                <wp:simplePos x="0" y="0"/>
                <wp:positionH relativeFrom="column">
                  <wp:posOffset>20955</wp:posOffset>
                </wp:positionH>
                <wp:positionV relativeFrom="paragraph">
                  <wp:posOffset>1420495</wp:posOffset>
                </wp:positionV>
                <wp:extent cx="1181100" cy="2921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21242" w14:textId="77777777" w:rsidR="000959B8" w:rsidRDefault="000959B8">
                            <w:r>
                              <w:t>J-Nicolas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7F253" id=" 2" o:spid="_x0000_s1029" type="#_x0000_t202" style="position:absolute;margin-left:1.65pt;margin-top:111.85pt;width:93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" stroked="f">
                <v:path arrowok="t"/>
                <v:textbox>
                  <w:txbxContent>
                    <w:p w14:paraId="1F321242" w14:textId="77777777" w:rsidR="000959B8" w:rsidRDefault="000959B8">
                      <w:r>
                        <w:t>J-Nicolas</w:t>
                      </w:r>
                    </w:p>
                  </w:txbxContent>
                </v:textbox>
              </v:shape>
            </w:pict>
          </mc:Fallback>
        </mc:AlternateContent>
      </w:r>
      <w:r w:rsidR="000959B8" w:rsidRPr="000959B8">
        <w:rPr>
          <w:noProof/>
          <w:lang w:eastAsia="fr-FR"/>
        </w:rPr>
        <w:drawing>
          <wp:inline distT="0" distB="0" distL="0" distR="0" wp14:anchorId="7A230768" wp14:editId="2CE01C1D">
            <wp:extent cx="1181100" cy="1428750"/>
            <wp:effectExtent l="19050" t="0" r="0" b="0"/>
            <wp:docPr id="4" name="Image 4" descr="Une image contenant mur, personne, homme, sourian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F284E43-0C6C-F732-5CED-4964EFABE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mur, personne, homme, souriant&#10;&#10;Description générée automatiquement">
                      <a:extLst>
                        <a:ext uri="{FF2B5EF4-FFF2-40B4-BE49-F238E27FC236}">
                          <a16:creationId xmlns:a16="http://schemas.microsoft.com/office/drawing/2014/main" id="{2F284E43-0C6C-F732-5CED-4964EFABE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9B8" w:rsidRPr="000959B8">
        <w:rPr>
          <w:noProof/>
          <w:lang w:eastAsia="fr-FR"/>
        </w:rPr>
        <w:t xml:space="preserve"> </w:t>
      </w:r>
      <w:r w:rsidR="000959B8" w:rsidRPr="000959B8">
        <w:rPr>
          <w:noProof/>
          <w:lang w:eastAsia="fr-FR"/>
        </w:rPr>
        <w:drawing>
          <wp:inline distT="0" distB="0" distL="0" distR="0" wp14:anchorId="2CA35DC7" wp14:editId="12515B96">
            <wp:extent cx="1171575" cy="1428750"/>
            <wp:effectExtent l="19050" t="0" r="9525" b="0"/>
            <wp:docPr id="5" name="Image 5" descr="Une image contenant personne, habits, femme, posan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2487AF5-3CDF-359B-AB4A-E9EAA49E6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personne, habits, femme, posant&#10;&#10;Description générée automatiquement">
                      <a:extLst>
                        <a:ext uri="{FF2B5EF4-FFF2-40B4-BE49-F238E27FC236}">
                          <a16:creationId xmlns:a16="http://schemas.microsoft.com/office/drawing/2014/main" id="{92487AF5-3CDF-359B-AB4A-E9EAA49E6C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9B8" w:rsidRPr="000959B8">
        <w:rPr>
          <w:noProof/>
          <w:lang w:eastAsia="fr-FR"/>
        </w:rPr>
        <w:t xml:space="preserve"> </w:t>
      </w:r>
      <w:r w:rsidR="000959B8" w:rsidRPr="000959B8">
        <w:rPr>
          <w:noProof/>
          <w:lang w:eastAsia="fr-FR"/>
        </w:rPr>
        <w:drawing>
          <wp:inline distT="0" distB="0" distL="0" distR="0" wp14:anchorId="5633371F" wp14:editId="05D691DB">
            <wp:extent cx="1028700" cy="1428750"/>
            <wp:effectExtent l="19050" t="0" r="0" b="0"/>
            <wp:docPr id="6" name="Image 6" descr="Une image contenant personne, intérieur, portant, roug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4D628566-13B4-9F19-7502-C74FBB143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Une image contenant personne, intérieur, portant, rouge&#10;&#10;Description générée automatiquement">
                      <a:extLst>
                        <a:ext uri="{FF2B5EF4-FFF2-40B4-BE49-F238E27FC236}">
                          <a16:creationId xmlns:a16="http://schemas.microsoft.com/office/drawing/2014/main" id="{4D628566-13B4-9F19-7502-C74FBB143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256" w14:textId="77777777" w:rsidR="000959B8" w:rsidRDefault="000959B8" w:rsidP="00C72C2B"/>
    <w:p w14:paraId="472C786F" w14:textId="77777777" w:rsidR="00C72C2B" w:rsidRDefault="00C72C2B" w:rsidP="00C72C2B">
      <w:pPr>
        <w:pStyle w:val="Titre1"/>
      </w:pPr>
      <w:bookmarkStart w:id="1" w:name="_Toc137999619"/>
      <w:r>
        <w:t>Projet</w:t>
      </w:r>
      <w:bookmarkEnd w:id="1"/>
    </w:p>
    <w:p w14:paraId="7E54A13F" w14:textId="77777777" w:rsidR="003C1F88" w:rsidRDefault="003C1F88" w:rsidP="00C72C2B"/>
    <w:p w14:paraId="168D8015" w14:textId="1FEB7DF0" w:rsidR="00CF1D62" w:rsidRDefault="00CF1D62" w:rsidP="00C72C2B">
      <w:r>
        <w:t xml:space="preserve">Le projet </w:t>
      </w:r>
      <w:r w:rsidR="003C1F88">
        <w:t>collaboratif Web &amp; Mobile</w:t>
      </w:r>
      <w:r w:rsidR="003C1F88">
        <w:t xml:space="preserve"> </w:t>
      </w:r>
      <w:r>
        <w:t>a pour objectif l’élaboration et la réalisation d’un site web</w:t>
      </w:r>
      <w:r w:rsidR="003C1F88">
        <w:t xml:space="preserve">, </w:t>
      </w:r>
      <w:r>
        <w:t>proposant un concept innovant</w:t>
      </w:r>
      <w:r w:rsidR="00657C0F">
        <w:t>,</w:t>
      </w:r>
      <w:r>
        <w:t xml:space="preserve"> ainsi qu’une interaction via une application mobile.</w:t>
      </w:r>
    </w:p>
    <w:p w14:paraId="34B60B75" w14:textId="237D8340" w:rsidR="00443E2A" w:rsidRDefault="00443E2A" w:rsidP="00443E2A">
      <w:r>
        <w:t xml:space="preserve">Il doit </w:t>
      </w:r>
      <w:r w:rsidR="003C1F88">
        <w:t>contenir</w:t>
      </w:r>
      <w:r>
        <w:t xml:space="preserve"> </w:t>
      </w:r>
      <w:r w:rsidR="00657C0F">
        <w:t>au moins 4 pages, dont une page d’accueil,</w:t>
      </w:r>
      <w:r>
        <w:t xml:space="preserve"> </w:t>
      </w:r>
      <w:r w:rsidR="00657C0F">
        <w:t xml:space="preserve">un espace utilisateur </w:t>
      </w:r>
      <w:r w:rsidR="003C1F88">
        <w:t>avec</w:t>
      </w:r>
      <w:r w:rsidR="00657C0F">
        <w:t xml:space="preserve"> une gestion de compte,</w:t>
      </w:r>
      <w:r>
        <w:t xml:space="preserve"> </w:t>
      </w:r>
      <w:r w:rsidR="00657C0F">
        <w:t>un espace administrateur,</w:t>
      </w:r>
      <w:r>
        <w:t xml:space="preserve"> </w:t>
      </w:r>
      <w:r w:rsidR="00657C0F">
        <w:t>des interactions</w:t>
      </w:r>
      <w:r>
        <w:t xml:space="preserve"> entre</w:t>
      </w:r>
      <w:r w:rsidR="00657C0F">
        <w:t xml:space="preserve"> l’utilisateur et l’administrateur</w:t>
      </w:r>
      <w:r>
        <w:t xml:space="preserve"> </w:t>
      </w:r>
      <w:r w:rsidR="00657C0F">
        <w:t>de façon sécurisée</w:t>
      </w:r>
      <w:r>
        <w:t xml:space="preserve">, et une gestion de contenu, via une base de données. </w:t>
      </w:r>
    </w:p>
    <w:p w14:paraId="3DEECF0D" w14:textId="18C4DF8D" w:rsidR="00443E2A" w:rsidRDefault="003C1F88" w:rsidP="00443E2A">
      <w:r>
        <w:t>L’application mobile</w:t>
      </w:r>
      <w:r w:rsidR="00443E2A">
        <w:t xml:space="preserve"> permet </w:t>
      </w:r>
      <w:r>
        <w:t xml:space="preserve">quant à elle </w:t>
      </w:r>
      <w:r w:rsidR="00443E2A">
        <w:t>de gérer l’accès sécurisé de l’utilisateur, lister et créer du contenu.</w:t>
      </w:r>
    </w:p>
    <w:p w14:paraId="752E7A70" w14:textId="096BA11C" w:rsidR="0099530F" w:rsidRDefault="00C72C2B" w:rsidP="003C1F88">
      <w:pPr>
        <w:pStyle w:val="Titre1"/>
      </w:pPr>
      <w:bookmarkStart w:id="2" w:name="_Toc137999620"/>
      <w:r>
        <w:t>Organisation</w:t>
      </w:r>
      <w:bookmarkEnd w:id="2"/>
    </w:p>
    <w:p w14:paraId="3529F211" w14:textId="77777777" w:rsidR="005E6942" w:rsidRDefault="005E6942" w:rsidP="005E6942">
      <w:pPr>
        <w:pStyle w:val="Titre3"/>
      </w:pPr>
      <w:r>
        <w:t>Méthodologie</w:t>
      </w:r>
    </w:p>
    <w:p w14:paraId="25383DF6" w14:textId="2D5B552B" w:rsidR="00533510" w:rsidRDefault="003C1F88" w:rsidP="005E6942">
      <w:r>
        <w:t>Nous avons pris soin d’organiser et détailler toutes les tâches en amont, afin de planifier et coordonner au mieux les actions de chacun</w:t>
      </w:r>
      <w:r w:rsidR="00E444C1">
        <w:t xml:space="preserve">. </w:t>
      </w:r>
      <w:r w:rsidR="00533510">
        <w:br/>
      </w:r>
      <w:r>
        <w:t>En utilisant une</w:t>
      </w:r>
      <w:r w:rsidR="00533510">
        <w:t xml:space="preserve"> </w:t>
      </w:r>
      <w:r w:rsidR="00B361A9">
        <w:t xml:space="preserve">méthodologie </w:t>
      </w:r>
      <w:r w:rsidR="00443E2A">
        <w:t>proche</w:t>
      </w:r>
      <w:r w:rsidR="00533510">
        <w:t xml:space="preserve"> d</w:t>
      </w:r>
      <w:r w:rsidR="00A331D5">
        <w:t xml:space="preserve">e </w:t>
      </w:r>
      <w:r w:rsidR="00443E2A">
        <w:t xml:space="preserve">la méthode </w:t>
      </w:r>
      <w:r w:rsidR="00533510">
        <w:t xml:space="preserve">Agile, nous avons </w:t>
      </w:r>
      <w:r>
        <w:t>réalisé</w:t>
      </w:r>
      <w:r w:rsidR="00533510">
        <w:t xml:space="preserve"> plusieurs phases de réflexion, ajustement</w:t>
      </w:r>
      <w:r w:rsidR="00866073">
        <w:t>s</w:t>
      </w:r>
      <w:r w:rsidR="00533510">
        <w:t>, attribution des t</w:t>
      </w:r>
      <w:r w:rsidR="00443E2A">
        <w:t>â</w:t>
      </w:r>
      <w:r w:rsidR="00533510">
        <w:t xml:space="preserve">ches et </w:t>
      </w:r>
      <w:r w:rsidR="00C15198">
        <w:t>validation</w:t>
      </w:r>
      <w:r w:rsidR="00866073">
        <w:t>s</w:t>
      </w:r>
      <w:r w:rsidR="00443E2A">
        <w:t>,</w:t>
      </w:r>
      <w:r w:rsidR="00C15198">
        <w:t xml:space="preserve"> afin</w:t>
      </w:r>
      <w:r w:rsidR="00533510">
        <w:t xml:space="preserve"> </w:t>
      </w:r>
      <w:r w:rsidR="00A331D5">
        <w:t xml:space="preserve">de maintenir les objectifs de qualité, délai et coût que nous </w:t>
      </w:r>
      <w:r w:rsidR="00443E2A">
        <w:t>nous étions fixés</w:t>
      </w:r>
      <w:r>
        <w:t xml:space="preserve"> pour ce projet.</w:t>
      </w:r>
    </w:p>
    <w:p w14:paraId="79ADBA4A" w14:textId="77777777" w:rsidR="00543513" w:rsidRPr="00543513" w:rsidRDefault="00543513" w:rsidP="005E6942">
      <w:pPr>
        <w:rPr>
          <w:color w:val="FF0000"/>
        </w:rPr>
      </w:pPr>
      <w:r w:rsidRPr="00543513">
        <w:rPr>
          <w:color w:val="FF0000"/>
        </w:rPr>
        <w:t>Image cycle agile</w:t>
      </w:r>
    </w:p>
    <w:p w14:paraId="18D0A45E" w14:textId="77777777" w:rsidR="00533510" w:rsidRPr="00866073" w:rsidRDefault="00EB4AAF" w:rsidP="00533510">
      <w:pPr>
        <w:pStyle w:val="Paragraphedeliste"/>
        <w:numPr>
          <w:ilvl w:val="0"/>
          <w:numId w:val="1"/>
        </w:numPr>
        <w:rPr>
          <w:b/>
          <w:bCs/>
        </w:rPr>
      </w:pPr>
      <w:r w:rsidRPr="00866073">
        <w:rPr>
          <w:b/>
          <w:bCs/>
        </w:rPr>
        <w:t>Définition du concept</w:t>
      </w:r>
    </w:p>
    <w:p w14:paraId="50947E09" w14:textId="0F088F16" w:rsidR="00533510" w:rsidRDefault="003C1F88" w:rsidP="00A331D5">
      <w:r>
        <w:t>Dans le but de créer u</w:t>
      </w:r>
      <w:r w:rsidR="00443E2A">
        <w:t>n contenu de site pertinent et original</w:t>
      </w:r>
      <w:r w:rsidR="00533510">
        <w:t>, nous avons</w:t>
      </w:r>
      <w:r w:rsidR="00866073">
        <w:t xml:space="preserve"> d’abord</w:t>
      </w:r>
      <w:r w:rsidR="00533510">
        <w:t xml:space="preserve"> </w:t>
      </w:r>
      <w:r>
        <w:t>entrepris</w:t>
      </w:r>
      <w:r w:rsidR="00443E2A">
        <w:t xml:space="preserve"> un travail</w:t>
      </w:r>
      <w:r w:rsidR="00533510">
        <w:t xml:space="preserve"> de brainstormin</w:t>
      </w:r>
      <w:r w:rsidR="00443E2A">
        <w:t xml:space="preserve">g. </w:t>
      </w:r>
      <w:r w:rsidR="00262D54">
        <w:t>Cette</w:t>
      </w:r>
      <w:r w:rsidR="00533510">
        <w:t xml:space="preserve"> phase </w:t>
      </w:r>
      <w:r w:rsidR="00262D54">
        <w:t>de réflexion</w:t>
      </w:r>
      <w:r w:rsidR="00533510">
        <w:t xml:space="preserve"> </w:t>
      </w:r>
      <w:r w:rsidR="00E444C1">
        <w:t>réalisée</w:t>
      </w:r>
      <w:r w:rsidR="00262D54">
        <w:t>,</w:t>
      </w:r>
      <w:r w:rsidR="00533510">
        <w:t xml:space="preserve"> nous avons</w:t>
      </w:r>
      <w:r w:rsidR="00262D54">
        <w:t xml:space="preserve"> ensuite</w:t>
      </w:r>
      <w:r w:rsidR="00533510">
        <w:t xml:space="preserve"> pris le temps d</w:t>
      </w:r>
      <w:r w:rsidR="00262D54">
        <w:t>’échanger sur les</w:t>
      </w:r>
      <w:r w:rsidR="00533510">
        <w:t xml:space="preserve"> différentes propositions </w:t>
      </w:r>
      <w:r w:rsidR="00262D54">
        <w:t xml:space="preserve">formulées, </w:t>
      </w:r>
      <w:r w:rsidR="00533510">
        <w:t xml:space="preserve">jusqu'à ce qu’un </w:t>
      </w:r>
      <w:r w:rsidR="00A331D5">
        <w:t>consensus</w:t>
      </w:r>
      <w:r w:rsidR="00533510">
        <w:t xml:space="preserve"> se </w:t>
      </w:r>
      <w:r w:rsidR="00A331D5">
        <w:t>cristallise sur un</w:t>
      </w:r>
      <w:r w:rsidR="00533510">
        <w:t xml:space="preserve"> </w:t>
      </w:r>
      <w:r w:rsidR="004662E1">
        <w:t>thème.</w:t>
      </w:r>
      <w:r w:rsidR="00A331D5">
        <w:t xml:space="preserve"> </w:t>
      </w:r>
      <w:r w:rsidR="00EB4AAF">
        <w:t xml:space="preserve"> </w:t>
      </w:r>
    </w:p>
    <w:p w14:paraId="6BB3FC41" w14:textId="77777777" w:rsidR="00543513" w:rsidRPr="00543513" w:rsidRDefault="00543513" w:rsidP="00A331D5">
      <w:pPr>
        <w:rPr>
          <w:color w:val="FF0000"/>
        </w:rPr>
      </w:pPr>
      <w:r w:rsidRPr="00543513">
        <w:rPr>
          <w:color w:val="FF0000"/>
        </w:rPr>
        <w:t>Image brainstorming</w:t>
      </w:r>
    </w:p>
    <w:p w14:paraId="72E13369" w14:textId="77777777" w:rsidR="00C15198" w:rsidRPr="00866073" w:rsidRDefault="00C15198" w:rsidP="00C15198">
      <w:pPr>
        <w:pStyle w:val="Paragraphedeliste"/>
        <w:numPr>
          <w:ilvl w:val="0"/>
          <w:numId w:val="1"/>
        </w:numPr>
        <w:rPr>
          <w:b/>
          <w:bCs/>
        </w:rPr>
      </w:pPr>
      <w:r w:rsidRPr="00866073">
        <w:rPr>
          <w:b/>
          <w:bCs/>
        </w:rPr>
        <w:t>Etude de la concurrence</w:t>
      </w:r>
    </w:p>
    <w:p w14:paraId="746681F0" w14:textId="54906F04" w:rsidR="00262D54" w:rsidRDefault="003A4075" w:rsidP="00C15198">
      <w:r>
        <w:lastRenderedPageBreak/>
        <w:t>Une fois le thème choisi, n</w:t>
      </w:r>
      <w:r w:rsidR="00AD5DE7">
        <w:t>ous</w:t>
      </w:r>
      <w:r w:rsidR="00C15198">
        <w:t xml:space="preserve"> avons </w:t>
      </w:r>
      <w:r w:rsidR="00262D54">
        <w:t>également réalisé</w:t>
      </w:r>
      <w:r w:rsidR="00C15198">
        <w:t xml:space="preserve"> une étude de la concurrence</w:t>
      </w:r>
      <w:r w:rsidR="00262D54">
        <w:t>,</w:t>
      </w:r>
      <w:r w:rsidR="00C15198">
        <w:t xml:space="preserve"> </w:t>
      </w:r>
      <w:r w:rsidR="00E444C1">
        <w:t>afin d’étudier l</w:t>
      </w:r>
      <w:r w:rsidR="00C15198">
        <w:t>es propositions déjà présente</w:t>
      </w:r>
      <w:r w:rsidR="00262D54">
        <w:t>s</w:t>
      </w:r>
      <w:r w:rsidR="00C15198">
        <w:t xml:space="preserve"> sur le marché</w:t>
      </w:r>
      <w:r w:rsidR="00AD5DE7">
        <w:t>, et proposer ainsi un</w:t>
      </w:r>
      <w:r>
        <w:t xml:space="preserve"> site différent</w:t>
      </w:r>
      <w:r w:rsidR="00E444C1">
        <w:t xml:space="preserve"> et original</w:t>
      </w:r>
      <w:r w:rsidR="00AD5DE7">
        <w:t>.</w:t>
      </w:r>
    </w:p>
    <w:p w14:paraId="5F6327ED" w14:textId="0AAF8746" w:rsidR="005E6942" w:rsidRPr="00866073" w:rsidRDefault="005E6942" w:rsidP="005E6942">
      <w:pPr>
        <w:pStyle w:val="Paragraphedeliste"/>
        <w:numPr>
          <w:ilvl w:val="0"/>
          <w:numId w:val="1"/>
        </w:numPr>
        <w:rPr>
          <w:b/>
          <w:bCs/>
        </w:rPr>
      </w:pPr>
      <w:r w:rsidRPr="00866073">
        <w:rPr>
          <w:b/>
          <w:bCs/>
        </w:rPr>
        <w:t>Définition des fonctionnalités</w:t>
      </w:r>
      <w:r w:rsidR="00866073">
        <w:rPr>
          <w:b/>
          <w:bCs/>
        </w:rPr>
        <w:t xml:space="preserve"> et priorisation</w:t>
      </w:r>
    </w:p>
    <w:p w14:paraId="79FF87E2" w14:textId="737B932C" w:rsidR="00543513" w:rsidRDefault="00C15198" w:rsidP="00EB4AAF">
      <w:r>
        <w:t>A</w:t>
      </w:r>
      <w:r w:rsidR="00E444C1">
        <w:t>près</w:t>
      </w:r>
      <w:r w:rsidR="009E43DE">
        <w:t xml:space="preserve"> avoir réalisé une étude comparative (</w:t>
      </w:r>
      <w:r>
        <w:t>« benchmark »</w:t>
      </w:r>
      <w:r w:rsidR="009E43DE">
        <w:t>)</w:t>
      </w:r>
      <w:r w:rsidR="00AD5DE7">
        <w:t>,</w:t>
      </w:r>
      <w:r w:rsidR="00EB4AAF">
        <w:t xml:space="preserve"> nous avons </w:t>
      </w:r>
      <w:r w:rsidR="009E43DE">
        <w:t>entamé</w:t>
      </w:r>
      <w:r w:rsidR="00EB4AAF">
        <w:t xml:space="preserve"> une </w:t>
      </w:r>
      <w:r w:rsidR="009E43DE">
        <w:t>deuxième</w:t>
      </w:r>
      <w:r w:rsidR="00EB4AAF">
        <w:t xml:space="preserve"> phase de réflexion</w:t>
      </w:r>
      <w:r w:rsidR="00AD5DE7">
        <w:t xml:space="preserve">, </w:t>
      </w:r>
      <w:r w:rsidR="009E43DE">
        <w:t xml:space="preserve">visant à définir de manière détaillée </w:t>
      </w:r>
      <w:r w:rsidR="00EB4AAF">
        <w:t>les</w:t>
      </w:r>
      <w:r w:rsidR="00AD5DE7">
        <w:t xml:space="preserve"> différentes</w:t>
      </w:r>
      <w:r w:rsidR="00EB4AAF">
        <w:t xml:space="preserve"> fonctionnalités que nous souhaitions</w:t>
      </w:r>
      <w:r w:rsidR="00AD5DE7">
        <w:t xml:space="preserve"> proposer</w:t>
      </w:r>
      <w:r>
        <w:t>.</w:t>
      </w:r>
    </w:p>
    <w:p w14:paraId="1AC676D8" w14:textId="66C9E855" w:rsidR="00BA09F7" w:rsidRDefault="009E43DE" w:rsidP="00EB4AAF">
      <w:r>
        <w:t xml:space="preserve">Afin de faciliter </w:t>
      </w:r>
      <w:r>
        <w:t>l’attribution des tâches</w:t>
      </w:r>
      <w:r>
        <w:t xml:space="preserve"> et de rendre le travail plus mesurable</w:t>
      </w:r>
      <w:r w:rsidR="00EB4AAF">
        <w:t xml:space="preserve">, nous avons </w:t>
      </w:r>
      <w:r>
        <w:t>décomposé</w:t>
      </w:r>
      <w:r w:rsidR="00EB4AAF">
        <w:t xml:space="preserve"> </w:t>
      </w:r>
      <w:r w:rsidR="00866073">
        <w:t>c</w:t>
      </w:r>
      <w:r w:rsidR="00EB4AAF">
        <w:t xml:space="preserve">es fonctionnalités en </w:t>
      </w:r>
      <w:r>
        <w:t xml:space="preserve">différentes </w:t>
      </w:r>
      <w:r w:rsidR="00EB4AAF">
        <w:t>tâche</w:t>
      </w:r>
      <w:r w:rsidR="00AD5DE7">
        <w:t>s</w:t>
      </w:r>
      <w:r>
        <w:t>, et les avons représentées</w:t>
      </w:r>
      <w:r w:rsidR="00671763">
        <w:t xml:space="preserve"> sur des post-</w:t>
      </w:r>
      <w:proofErr w:type="spellStart"/>
      <w:r w:rsidR="00671763">
        <w:t>its</w:t>
      </w:r>
      <w:proofErr w:type="spellEnd"/>
      <w:r w:rsidR="004662E1">
        <w:t> :</w:t>
      </w:r>
    </w:p>
    <w:p w14:paraId="2761C8E2" w14:textId="3B282BAC" w:rsidR="00671763" w:rsidRDefault="00671763" w:rsidP="00EB4AAF">
      <w:r>
        <w:rPr>
          <w:noProof/>
        </w:rPr>
        <w:drawing>
          <wp:inline distT="0" distB="0" distL="0" distR="0" wp14:anchorId="0F203C2E" wp14:editId="01FEFFC1">
            <wp:extent cx="3888000" cy="2916000"/>
            <wp:effectExtent l="0" t="0" r="0" b="0"/>
            <wp:docPr id="10" name="Image 10" descr="Une image contenant Post-it, texte, écriture manuscrite, Produit en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Post-it, texte, écriture manuscrite, Produit en papie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0573" w14:textId="25A0DAFE" w:rsidR="00EB4AAF" w:rsidRDefault="00671763" w:rsidP="00EB4AAF">
      <w:r>
        <w:t>Nous avons ensuite affecté un niveau de pri</w:t>
      </w:r>
      <w:r w:rsidR="00C15198">
        <w:t>orité</w:t>
      </w:r>
      <w:r>
        <w:t xml:space="preserve"> à chaque post-it :</w:t>
      </w:r>
    </w:p>
    <w:p w14:paraId="433FE378" w14:textId="393C7DF6" w:rsidR="00C15198" w:rsidRDefault="00671763" w:rsidP="00C15198">
      <w:pPr>
        <w:pStyle w:val="Paragraphedeliste"/>
        <w:numPr>
          <w:ilvl w:val="0"/>
          <w:numId w:val="3"/>
        </w:numPr>
      </w:pPr>
      <w:proofErr w:type="gramStart"/>
      <w:r>
        <w:t>niveau</w:t>
      </w:r>
      <w:proofErr w:type="gramEnd"/>
      <w:r w:rsidR="00232923">
        <w:t xml:space="preserve"> 1 : </w:t>
      </w:r>
      <w:r w:rsidR="00AD5DE7">
        <w:t>tâ</w:t>
      </w:r>
      <w:r w:rsidR="00232923">
        <w:t>che</w:t>
      </w:r>
      <w:r>
        <w:t>/</w:t>
      </w:r>
      <w:r w:rsidR="00232923">
        <w:t>fonctionnalité essentiel</w:t>
      </w:r>
      <w:r w:rsidR="00AD5DE7">
        <w:t>le</w:t>
      </w:r>
      <w:r w:rsidR="00232923">
        <w:t xml:space="preserve"> pour le projet</w:t>
      </w:r>
      <w:r w:rsidR="00AD5DE7">
        <w:t>.</w:t>
      </w:r>
    </w:p>
    <w:p w14:paraId="05065282" w14:textId="59457407" w:rsidR="00232923" w:rsidRDefault="00671763" w:rsidP="00C15198">
      <w:pPr>
        <w:pStyle w:val="Paragraphedeliste"/>
        <w:numPr>
          <w:ilvl w:val="0"/>
          <w:numId w:val="3"/>
        </w:numPr>
      </w:pPr>
      <w:proofErr w:type="gramStart"/>
      <w:r>
        <w:t>niveau</w:t>
      </w:r>
      <w:proofErr w:type="gramEnd"/>
      <w:r w:rsidR="00232923">
        <w:t xml:space="preserve"> 2 : </w:t>
      </w:r>
      <w:r>
        <w:t>tâche/fonctionnalit</w:t>
      </w:r>
      <w:r w:rsidR="00232923">
        <w:t>é intéressante</w:t>
      </w:r>
      <w:r w:rsidR="00AD5DE7">
        <w:t>,</w:t>
      </w:r>
      <w:r w:rsidR="00232923">
        <w:t xml:space="preserve"> mais non essentiel</w:t>
      </w:r>
      <w:r w:rsidR="00AD5DE7">
        <w:t>le.</w:t>
      </w:r>
    </w:p>
    <w:p w14:paraId="5E97E585" w14:textId="748682B9" w:rsidR="00BA09F7" w:rsidRDefault="00671763" w:rsidP="00BA09F7">
      <w:pPr>
        <w:pStyle w:val="Paragraphedeliste"/>
        <w:numPr>
          <w:ilvl w:val="0"/>
          <w:numId w:val="3"/>
        </w:numPr>
      </w:pPr>
      <w:proofErr w:type="gramStart"/>
      <w:r>
        <w:t>niveau</w:t>
      </w:r>
      <w:proofErr w:type="gramEnd"/>
      <w:r w:rsidR="00232923">
        <w:t xml:space="preserve"> 3 : </w:t>
      </w:r>
      <w:r>
        <w:t>tâche/fonctionnalit</w:t>
      </w:r>
      <w:r>
        <w:t xml:space="preserve">é </w:t>
      </w:r>
      <w:r w:rsidR="00AD5DE7">
        <w:t xml:space="preserve">complémentaire, envisagées pour </w:t>
      </w:r>
      <w:r w:rsidR="00866073">
        <w:t>des</w:t>
      </w:r>
      <w:r w:rsidR="00BA09F7">
        <w:t xml:space="preserve"> évolutions futures</w:t>
      </w:r>
      <w:r>
        <w:t>.</w:t>
      </w:r>
    </w:p>
    <w:p w14:paraId="10B235C1" w14:textId="7EABEC6E" w:rsidR="00866073" w:rsidRDefault="004662E1" w:rsidP="00866073">
      <w:r w:rsidRPr="00866073">
        <w:drawing>
          <wp:anchor distT="0" distB="0" distL="114300" distR="114300" simplePos="0" relativeHeight="251662336" behindDoc="1" locked="0" layoutInCell="1" allowOverlap="1" wp14:anchorId="54F596BE" wp14:editId="5E7D28DE">
            <wp:simplePos x="0" y="0"/>
            <wp:positionH relativeFrom="page">
              <wp:align>right</wp:align>
            </wp:positionH>
            <wp:positionV relativeFrom="paragraph">
              <wp:posOffset>592412</wp:posOffset>
            </wp:positionV>
            <wp:extent cx="6535576" cy="1260000"/>
            <wp:effectExtent l="152400" t="152400" r="360680" b="359410"/>
            <wp:wrapSquare wrapText="bothSides"/>
            <wp:docPr id="9" name="Image 9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576" cy="12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63">
        <w:t>Ces post-</w:t>
      </w:r>
      <w:proofErr w:type="spellStart"/>
      <w:r w:rsidR="00671763">
        <w:t>its</w:t>
      </w:r>
      <w:proofErr w:type="spellEnd"/>
      <w:r w:rsidR="00671763">
        <w:t xml:space="preserve"> </w:t>
      </w:r>
      <w:r w:rsidR="00866073">
        <w:t xml:space="preserve">ont ensuite été </w:t>
      </w:r>
      <w:r w:rsidR="00671763">
        <w:t>reportés</w:t>
      </w:r>
      <w:r w:rsidR="00866073">
        <w:t xml:space="preserve"> dans l’outil de gestion de projet en ligne Trello, </w:t>
      </w:r>
      <w:r w:rsidR="009E43DE">
        <w:t xml:space="preserve">classés selon leur niveau de </w:t>
      </w:r>
      <w:r w:rsidR="00671763">
        <w:t>priorit</w:t>
      </w:r>
      <w:r w:rsidR="009E43DE">
        <w:t>é</w:t>
      </w:r>
      <w:r w:rsidR="00671763">
        <w:t>.</w:t>
      </w:r>
    </w:p>
    <w:p w14:paraId="62C67B98" w14:textId="0D789B3F" w:rsidR="005E6942" w:rsidRPr="00226171" w:rsidRDefault="005E6942" w:rsidP="00BA09F7">
      <w:pPr>
        <w:pStyle w:val="Paragraphedeliste"/>
        <w:numPr>
          <w:ilvl w:val="0"/>
          <w:numId w:val="1"/>
        </w:numPr>
        <w:rPr>
          <w:b/>
          <w:bCs/>
        </w:rPr>
      </w:pPr>
      <w:r w:rsidRPr="00226171">
        <w:rPr>
          <w:b/>
          <w:bCs/>
        </w:rPr>
        <w:t>Planification</w:t>
      </w:r>
      <w:r w:rsidR="009E43DE">
        <w:rPr>
          <w:b/>
          <w:bCs/>
        </w:rPr>
        <w:t xml:space="preserve"> et répartition des tâches</w:t>
      </w:r>
    </w:p>
    <w:p w14:paraId="0DCB19CA" w14:textId="67A9DB08" w:rsidR="009E43DE" w:rsidRDefault="009E43DE" w:rsidP="009E43DE">
      <w:r>
        <w:lastRenderedPageBreak/>
        <w:t xml:space="preserve">Les tâches de niveau 1 ont fait l’objet d’une première estimation en termes de complexité et de temps requis, </w:t>
      </w:r>
      <w:r w:rsidR="00A74A01">
        <w:t>dans le but de définir un planning adéquat</w:t>
      </w:r>
      <w:r>
        <w:t xml:space="preserve">. </w:t>
      </w:r>
    </w:p>
    <w:p w14:paraId="67ED6144" w14:textId="0D475B2A" w:rsidR="00A74A01" w:rsidRDefault="00A74A01" w:rsidP="009E43DE">
      <w:r>
        <w:t xml:space="preserve">Nous avons réalisé un rétroplanning tenant compte </w:t>
      </w:r>
      <w:r>
        <w:t xml:space="preserve">également </w:t>
      </w:r>
      <w:r>
        <w:t>de nos temps de travail en entreprise et en cours, mais aussi de la dépendance de certaines tâches par rapport à d’autres (par exemple : la conception de la base de données, pour pouvoir démarrer le traitement du code backend du site).</w:t>
      </w:r>
    </w:p>
    <w:p w14:paraId="43A902EB" w14:textId="03F7F7D2" w:rsidR="009E43DE" w:rsidRDefault="00A74A01" w:rsidP="009E43DE">
      <w:r>
        <w:t>Puis, e</w:t>
      </w:r>
      <w:r w:rsidR="009E43DE">
        <w:t xml:space="preserve">n fonction des compétences et de l’intérêt de chaque membre du groupe, nous avons </w:t>
      </w:r>
      <w:r>
        <w:t>attribué ces tâches</w:t>
      </w:r>
      <w:r w:rsidR="009E43DE">
        <w:t>, veillant à éviter les surcharges de travail et limiter les éventuels blocages.</w:t>
      </w:r>
    </w:p>
    <w:p w14:paraId="3AF29025" w14:textId="435F8F0F" w:rsidR="00BA09F7" w:rsidRPr="00226171" w:rsidRDefault="00C73AF0" w:rsidP="00226171">
      <w:pPr>
        <w:rPr>
          <w:color w:val="FF0000"/>
        </w:rPr>
      </w:pPr>
      <w:r w:rsidRPr="00C73AF0">
        <w:rPr>
          <w:color w:val="FF0000"/>
        </w:rPr>
        <w:t xml:space="preserve">Image </w:t>
      </w:r>
      <w:proofErr w:type="spellStart"/>
      <w:r w:rsidRPr="00C73AF0">
        <w:rPr>
          <w:color w:val="FF0000"/>
        </w:rPr>
        <w:t>gantt</w:t>
      </w:r>
      <w:proofErr w:type="spellEnd"/>
    </w:p>
    <w:p w14:paraId="0690BFC6" w14:textId="56032B3F" w:rsidR="005E6942" w:rsidRPr="00226171" w:rsidRDefault="00226171" w:rsidP="005E694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Points intermédiaires</w:t>
      </w:r>
    </w:p>
    <w:p w14:paraId="7A19CAB8" w14:textId="6203127A" w:rsidR="0048628E" w:rsidRDefault="00A74A01" w:rsidP="0048628E">
      <w:r>
        <w:t xml:space="preserve">Pendant les semaines de cours, nous en avons profité </w:t>
      </w:r>
      <w:r w:rsidR="00226171">
        <w:t>pour</w:t>
      </w:r>
      <w:r w:rsidR="0002212E">
        <w:t xml:space="preserve"> faire le point</w:t>
      </w:r>
      <w:r>
        <w:t xml:space="preserve"> </w:t>
      </w:r>
      <w:r w:rsidR="0002212E">
        <w:t>sur les difficultés rencontrées</w:t>
      </w:r>
      <w:r w:rsidR="00226171">
        <w:t xml:space="preserve">, l’état d’avancement du projet </w:t>
      </w:r>
      <w:r w:rsidR="0002212E">
        <w:t xml:space="preserve">et </w:t>
      </w:r>
      <w:r w:rsidR="00226171">
        <w:t xml:space="preserve">le </w:t>
      </w:r>
      <w:r w:rsidR="0002212E">
        <w:t>réajuste</w:t>
      </w:r>
      <w:r w:rsidR="00226171">
        <w:t>ment des</w:t>
      </w:r>
      <w:r w:rsidR="0002212E">
        <w:t xml:space="preserve"> </w:t>
      </w:r>
      <w:r w:rsidR="001B53D3">
        <w:t>priorités</w:t>
      </w:r>
      <w:r w:rsidR="00226171">
        <w:t>, si nécessaire.</w:t>
      </w:r>
    </w:p>
    <w:p w14:paraId="35A1946F" w14:textId="1E689519" w:rsidR="00226171" w:rsidRDefault="00A74A01" w:rsidP="0048628E">
      <w:r>
        <w:t>En dehors de ces moments en présentiel, nous</w:t>
      </w:r>
      <w:r w:rsidR="00226171">
        <w:t xml:space="preserve"> </w:t>
      </w:r>
      <w:r>
        <w:t>sommes également restés en contact</w:t>
      </w:r>
      <w:r w:rsidR="00226171">
        <w:t xml:space="preserve"> via le groupe de discussion que nous </w:t>
      </w:r>
      <w:r>
        <w:t>avons</w:t>
      </w:r>
      <w:r w:rsidR="00226171">
        <w:t xml:space="preserve"> créé</w:t>
      </w:r>
      <w:r w:rsidR="004662E1">
        <w:t>s</w:t>
      </w:r>
      <w:r w:rsidR="00226171">
        <w:t xml:space="preserve"> sur Discord.</w:t>
      </w:r>
    </w:p>
    <w:p w14:paraId="45D1BD97" w14:textId="77777777" w:rsidR="001B53D3" w:rsidRDefault="001B53D3" w:rsidP="001B53D3">
      <w:pPr>
        <w:pStyle w:val="Titre3"/>
      </w:pPr>
      <w:r>
        <w:t>Technologie</w:t>
      </w:r>
    </w:p>
    <w:p w14:paraId="2B1DAD48" w14:textId="77777777" w:rsidR="001D2C6D" w:rsidRDefault="001D2C6D" w:rsidP="001B53D3">
      <w:r>
        <w:t>Flutter</w:t>
      </w:r>
    </w:p>
    <w:p w14:paraId="2C8D7F18" w14:textId="77777777" w:rsidR="001D2C6D" w:rsidRDefault="001D2C6D" w:rsidP="001B53D3">
      <w:proofErr w:type="spellStart"/>
      <w:r>
        <w:t>Visualstudiocode</w:t>
      </w:r>
      <w:proofErr w:type="spellEnd"/>
    </w:p>
    <w:p w14:paraId="23A54276" w14:textId="56A2BBB9" w:rsidR="001B53D3" w:rsidRPr="001B53D3" w:rsidRDefault="001D2C6D" w:rsidP="001B53D3">
      <w:proofErr w:type="spellStart"/>
      <w:r>
        <w:t>Androidstudio</w:t>
      </w:r>
      <w:proofErr w:type="spellEnd"/>
    </w:p>
    <w:p w14:paraId="15F3717A" w14:textId="77777777" w:rsidR="00BA290E" w:rsidRDefault="00BA290E" w:rsidP="00BA290E">
      <w:pPr>
        <w:pStyle w:val="Titre1"/>
      </w:pPr>
      <w:bookmarkStart w:id="3" w:name="_Toc137999623"/>
      <w:r>
        <w:t>Le site web</w:t>
      </w:r>
      <w:bookmarkEnd w:id="3"/>
    </w:p>
    <w:p w14:paraId="3755092C" w14:textId="3C08899D" w:rsidR="00BA290E" w:rsidRDefault="00BA290E" w:rsidP="00BA290E">
      <w:pPr>
        <w:pStyle w:val="Titre2"/>
      </w:pPr>
      <w:bookmarkStart w:id="4" w:name="_Toc137999624"/>
      <w:r>
        <w:t>Présentation</w:t>
      </w:r>
      <w:bookmarkEnd w:id="4"/>
    </w:p>
    <w:p w14:paraId="2E942AF8" w14:textId="77777777" w:rsidR="00E1493B" w:rsidRPr="00E1493B" w:rsidRDefault="00E1493B" w:rsidP="00E1493B"/>
    <w:p w14:paraId="576DBD2C" w14:textId="036CBFF3" w:rsidR="00E1493B" w:rsidRDefault="003A4075" w:rsidP="003A4075">
      <w:r>
        <w:t>Nous</w:t>
      </w:r>
      <w:r>
        <w:t xml:space="preserve"> avons décidé d’élaborer un site communautaire</w:t>
      </w:r>
      <w:r>
        <w:t xml:space="preserve"> sur les recettes de pâtisserie du monde entier</w:t>
      </w:r>
      <w:r w:rsidR="00E1493B">
        <w:t>, ayant pour nom Les Voyageurs Gourmands.</w:t>
      </w:r>
      <w:r>
        <w:t xml:space="preserve"> </w:t>
      </w:r>
    </w:p>
    <w:p w14:paraId="7D49F964" w14:textId="790FFBE4" w:rsidR="003A4075" w:rsidRDefault="00E1493B" w:rsidP="003A4075">
      <w:r>
        <w:t>L’idée est de permettre aux utilisateurs de publier leurs recettes, en créant un compte utilisateur. L’utilisateur peut aussi noter les recettes</w:t>
      </w:r>
      <w:r w:rsidR="003A4075">
        <w:t>, afin d’aiguiller les visiteurs lors de la sélection d’une recette.</w:t>
      </w:r>
    </w:p>
    <w:p w14:paraId="3A575899" w14:textId="6A9039EA" w:rsidR="00A21EB6" w:rsidRDefault="00A21EB6" w:rsidP="00510898">
      <w:r>
        <w:t>Le site s’organise autour de plusieurs fonctionnalités</w:t>
      </w:r>
      <w:r w:rsidR="003A4075">
        <w:t> :</w:t>
      </w:r>
    </w:p>
    <w:p w14:paraId="595A3620" w14:textId="66CCA13E" w:rsidR="003A4075" w:rsidRDefault="003A4075" w:rsidP="00A21EB6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consultation des recettes de pâtisserie par continent,</w:t>
      </w:r>
    </w:p>
    <w:p w14:paraId="2746EFF5" w14:textId="77777777" w:rsidR="0008357F" w:rsidRDefault="0008357F" w:rsidP="0008357F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téléchargement d’une recette au format PDF,</w:t>
      </w:r>
    </w:p>
    <w:p w14:paraId="5352B718" w14:textId="753F4712" w:rsidR="0008357F" w:rsidRDefault="0008357F" w:rsidP="0008357F">
      <w:pPr>
        <w:pStyle w:val="Paragraphedeliste"/>
        <w:numPr>
          <w:ilvl w:val="0"/>
          <w:numId w:val="1"/>
        </w:numPr>
      </w:pPr>
      <w:proofErr w:type="gramStart"/>
      <w:r>
        <w:t>l’envoi</w:t>
      </w:r>
      <w:proofErr w:type="gramEnd"/>
      <w:r>
        <w:t xml:space="preserve"> d’une recette par </w:t>
      </w:r>
      <w:r w:rsidR="00E1493B">
        <w:t>e</w:t>
      </w:r>
      <w:r>
        <w:t>mail</w:t>
      </w:r>
      <w:r>
        <w:t>,</w:t>
      </w:r>
    </w:p>
    <w:p w14:paraId="21CED02B" w14:textId="65467285" w:rsidR="0008357F" w:rsidRDefault="003A4075" w:rsidP="0008357F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compte utilisateur (création de compte et login),</w:t>
      </w:r>
      <w:r w:rsidR="0008357F">
        <w:t xml:space="preserve"> permettant de gérer ses informations, publier une recette et noter une recette,</w:t>
      </w:r>
    </w:p>
    <w:p w14:paraId="48EBBEA9" w14:textId="2AE65CF8" w:rsidR="00A21EB6" w:rsidRPr="00510898" w:rsidRDefault="0008357F" w:rsidP="00A21EB6">
      <w:pPr>
        <w:pStyle w:val="Paragraphedeliste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compte administrateur, pour la gestion des accès utilisateurs et des recettes publiées</w:t>
      </w:r>
    </w:p>
    <w:p w14:paraId="16FE478B" w14:textId="1DFF658D" w:rsidR="00EC0288" w:rsidRDefault="00E1493B" w:rsidP="00A1678B">
      <w:pPr>
        <w:pStyle w:val="Titre2"/>
      </w:pPr>
      <w:r>
        <w:lastRenderedPageBreak/>
        <w:t>Maquettes</w:t>
      </w:r>
    </w:p>
    <w:p w14:paraId="7CCD8C20" w14:textId="352E0A6F" w:rsidR="0008357F" w:rsidRDefault="0008357F" w:rsidP="00EC0288">
      <w:r>
        <w:t>Lors de nos séances de brainstorming</w:t>
      </w:r>
      <w:r w:rsidR="00E1493B">
        <w:t>,</w:t>
      </w:r>
      <w:r>
        <w:t xml:space="preserve"> au démarrage du projet, une fois le thème et les fonctionnalités définies, nous avons </w:t>
      </w:r>
      <w:r w:rsidR="00E1493B">
        <w:t>convenu</w:t>
      </w:r>
      <w:r>
        <w:t xml:space="preserve"> de la charte graphique du site.</w:t>
      </w:r>
    </w:p>
    <w:p w14:paraId="340B536C" w14:textId="51CA25C7" w:rsidR="00EC0288" w:rsidRDefault="0008357F" w:rsidP="00EC0288">
      <w:r>
        <w:t xml:space="preserve">Nous avons </w:t>
      </w:r>
      <w:r w:rsidR="00E1493B">
        <w:t xml:space="preserve">élaboré ensemble des croquis et esquisses des </w:t>
      </w:r>
      <w:r>
        <w:t xml:space="preserve">maquettes, qui ont ensuite été formalisées </w:t>
      </w:r>
      <w:r w:rsidR="00E1493B">
        <w:t xml:space="preserve">à l’aide de l’outil </w:t>
      </w:r>
      <w:r w:rsidR="00E06810">
        <w:t>???</w:t>
      </w:r>
      <w:r>
        <w:t xml:space="preserve"> </w:t>
      </w:r>
      <w:proofErr w:type="spellStart"/>
      <w:proofErr w:type="gramStart"/>
      <w:r>
        <w:t>mockup</w:t>
      </w:r>
      <w:proofErr w:type="spellEnd"/>
      <w:r>
        <w:t xml:space="preserve"> </w:t>
      </w:r>
      <w:r w:rsidR="00E06810">
        <w:t xml:space="preserve"> (</w:t>
      </w:r>
      <w:proofErr w:type="gramEnd"/>
      <w:r w:rsidR="00E06810">
        <w:t>mettre maquettes en annexe).</w:t>
      </w:r>
    </w:p>
    <w:p w14:paraId="318C2B5B" w14:textId="44929383" w:rsidR="00C254FB" w:rsidRPr="00EC0288" w:rsidRDefault="00C254FB" w:rsidP="00EC0288">
      <w:r>
        <w:t>Diagramme de navigation</w:t>
      </w:r>
      <w:r w:rsidR="00E1493B">
        <w:t> ?</w:t>
      </w:r>
    </w:p>
    <w:p w14:paraId="696802B8" w14:textId="77777777" w:rsidR="00A1678B" w:rsidRDefault="00A1678B" w:rsidP="00BA290E">
      <w:pPr>
        <w:pStyle w:val="Titre2"/>
      </w:pPr>
      <w:bookmarkStart w:id="5" w:name="_Toc137999626"/>
      <w:r>
        <w:t>Technique</w:t>
      </w:r>
      <w:bookmarkEnd w:id="5"/>
    </w:p>
    <w:p w14:paraId="563D43AE" w14:textId="77777777" w:rsidR="00A1678B" w:rsidRDefault="00A1678B" w:rsidP="00A1678B">
      <w:pPr>
        <w:pStyle w:val="Titre3"/>
      </w:pPr>
      <w:bookmarkStart w:id="6" w:name="_Toc137999627"/>
      <w:r>
        <w:t>Structure</w:t>
      </w:r>
      <w:bookmarkEnd w:id="6"/>
    </w:p>
    <w:p w14:paraId="2089149F" w14:textId="107AEB54" w:rsidR="00115F0F" w:rsidRDefault="00E06810" w:rsidP="00115F0F">
      <w:r>
        <w:t xml:space="preserve">Notre site web est </w:t>
      </w:r>
      <w:r w:rsidR="00115F0F">
        <w:t xml:space="preserve">développé en programmation orientée objet et </w:t>
      </w:r>
      <w:r>
        <w:t>sur une architecture MVC (Modèle/Vue/Contrôleur)</w:t>
      </w:r>
      <w:r w:rsidR="00115F0F">
        <w:t>,</w:t>
      </w:r>
      <w:r w:rsidR="0093517F">
        <w:t> </w:t>
      </w:r>
      <w:r w:rsidR="00115F0F">
        <w:t>pour garantir une structure claire et organisée.</w:t>
      </w:r>
    </w:p>
    <w:p w14:paraId="5AFA729D" w14:textId="56B5E5B8" w:rsidR="0093517F" w:rsidRDefault="0093517F" w:rsidP="00115F0F">
      <w:r>
        <w:t>Les</w:t>
      </w:r>
      <w:r w:rsidR="00E06810">
        <w:t xml:space="preserve"> modèles</w:t>
      </w:r>
      <w:r>
        <w:t xml:space="preserve"> </w:t>
      </w:r>
      <w:r w:rsidR="00115F0F">
        <w:t>contiennent</w:t>
      </w:r>
      <w:r>
        <w:t xml:space="preserve"> </w:t>
      </w:r>
      <w:r w:rsidR="00E06810">
        <w:t>les classes et connexions vers la base de données</w:t>
      </w:r>
      <w:r>
        <w:t xml:space="preserve">, et </w:t>
      </w:r>
      <w:r>
        <w:t>sont</w:t>
      </w:r>
      <w:r>
        <w:t xml:space="preserve"> donc</w:t>
      </w:r>
      <w:r>
        <w:t xml:space="preserve"> </w:t>
      </w:r>
      <w:r>
        <w:t>chargées</w:t>
      </w:r>
      <w:r>
        <w:t xml:space="preserve"> de la gestion</w:t>
      </w:r>
      <w:r>
        <w:t xml:space="preserve"> et</w:t>
      </w:r>
      <w:r>
        <w:t xml:space="preserve"> de la manipulation des données</w:t>
      </w:r>
      <w:r>
        <w:t>.</w:t>
      </w:r>
      <w:r w:rsidR="00115F0F">
        <w:t xml:space="preserve"> </w:t>
      </w:r>
      <w:r>
        <w:t>Les contrôleurs interagissent avec les modèles pour récupérer ou envoyer les données nécessaires, puis, transmettent ces données aux vues appropriées</w:t>
      </w:r>
      <w:r w:rsidR="00115F0F">
        <w:t>. Enfin, l</w:t>
      </w:r>
      <w:r>
        <w:t>es vues sont responsables de l’interface utilisateur et de l’affichage des données.</w:t>
      </w:r>
    </w:p>
    <w:p w14:paraId="7C060214" w14:textId="42E89D98" w:rsidR="0093517F" w:rsidRDefault="0093517F" w:rsidP="00A1678B">
      <w:r>
        <w:t xml:space="preserve">Nous avons fait </w:t>
      </w:r>
      <w:r w:rsidR="00115F0F">
        <w:t>ces</w:t>
      </w:r>
      <w:r>
        <w:t xml:space="preserve"> choix </w:t>
      </w:r>
      <w:r>
        <w:t xml:space="preserve">pour </w:t>
      </w:r>
      <w:r w:rsidR="00115F0F">
        <w:t>faciliter la collaboration a</w:t>
      </w:r>
      <w:r>
        <w:t>u sein de l’équipe</w:t>
      </w:r>
      <w:r w:rsidR="00115F0F">
        <w:t>, ainsi que la maintenance et l’évolution du code</w:t>
      </w:r>
      <w:r>
        <w:t>.</w:t>
      </w:r>
    </w:p>
    <w:p w14:paraId="14AF4A2C" w14:textId="33DD5EC9" w:rsidR="00A74A01" w:rsidRDefault="00A1678B" w:rsidP="00A1678B">
      <w:r>
        <w:t xml:space="preserve">Diagramme organisation back front BDD </w:t>
      </w:r>
      <w:proofErr w:type="spellStart"/>
      <w:r>
        <w:t>etc</w:t>
      </w:r>
      <w:proofErr w:type="spellEnd"/>
    </w:p>
    <w:p w14:paraId="5A1006AF" w14:textId="7D1D2E59" w:rsidR="00A74A01" w:rsidRDefault="00A74A01" w:rsidP="00A74A01">
      <w:pPr>
        <w:pStyle w:val="Titre3"/>
      </w:pPr>
      <w:r>
        <w:t>Base de données</w:t>
      </w:r>
    </w:p>
    <w:p w14:paraId="7556507B" w14:textId="787DEA76" w:rsidR="00A74A01" w:rsidRDefault="00E1493B" w:rsidP="00A1678B">
      <w:r>
        <w:t xml:space="preserve">Nous avons utilisé </w:t>
      </w:r>
      <w:r w:rsidR="00A74A01">
        <w:t xml:space="preserve">Merise pour </w:t>
      </w:r>
      <w:r>
        <w:t xml:space="preserve">concevoir </w:t>
      </w:r>
      <w:r w:rsidR="00A74A01">
        <w:t>la base de données</w:t>
      </w:r>
      <w:r>
        <w:t>.</w:t>
      </w:r>
    </w:p>
    <w:p w14:paraId="1198AAEE" w14:textId="0D5007CB" w:rsidR="00E1493B" w:rsidRDefault="00E1493B" w:rsidP="00A1678B">
      <w:r>
        <w:t xml:space="preserve">Voici le modèle conceptuel de notre base de données : </w:t>
      </w:r>
    </w:p>
    <w:p w14:paraId="0E2BDC6A" w14:textId="4E0D3FA8" w:rsidR="00A74A01" w:rsidRDefault="00A74A01" w:rsidP="00A1678B">
      <w:r w:rsidRPr="00A74A01">
        <w:drawing>
          <wp:inline distT="0" distB="0" distL="0" distR="0" wp14:anchorId="6D4FF09D" wp14:editId="6D96ADF7">
            <wp:extent cx="5760720" cy="3446780"/>
            <wp:effectExtent l="0" t="0" r="0" b="1270"/>
            <wp:docPr id="12" name="Image 12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diagramme, Pl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4C1" w14:textId="4370FC4C" w:rsidR="00A74A01" w:rsidRPr="00A1678B" w:rsidRDefault="00E1493B" w:rsidP="00A1678B">
      <w:r>
        <w:lastRenderedPageBreak/>
        <w:t>Notre</w:t>
      </w:r>
      <w:r w:rsidR="00A74A01">
        <w:t xml:space="preserve"> base de données </w:t>
      </w:r>
      <w:r>
        <w:t xml:space="preserve">repose sur le système de gestion de base de données relationnelle </w:t>
      </w:r>
      <w:r w:rsidR="00A74A01">
        <w:t>MySQL</w:t>
      </w:r>
      <w:r>
        <w:t>.</w:t>
      </w:r>
    </w:p>
    <w:p w14:paraId="2D6A32F7" w14:textId="655D027B" w:rsidR="00EC0288" w:rsidRDefault="00E1493B" w:rsidP="00A1678B">
      <w:pPr>
        <w:pStyle w:val="Titre3"/>
      </w:pPr>
      <w:bookmarkStart w:id="7" w:name="_Toc137999628"/>
      <w:r>
        <w:t>Langage</w:t>
      </w:r>
      <w:r w:rsidR="00BA290E">
        <w:t xml:space="preserve"> </w:t>
      </w:r>
      <w:bookmarkEnd w:id="7"/>
      <w:r>
        <w:t>frontend</w:t>
      </w:r>
    </w:p>
    <w:p w14:paraId="371EAEDF" w14:textId="3B286E8D" w:rsidR="00115F0F" w:rsidRDefault="00115F0F" w:rsidP="00EC0288">
      <w:r>
        <w:t xml:space="preserve">Les technologies utilisées </w:t>
      </w:r>
      <w:r w:rsidR="00E1493B">
        <w:t xml:space="preserve">dans les vues </w:t>
      </w:r>
      <w:r>
        <w:t xml:space="preserve">sont les suivantes : </w:t>
      </w:r>
    </w:p>
    <w:p w14:paraId="567C6C22" w14:textId="5FC63ADC" w:rsidR="00115F0F" w:rsidRDefault="00E73F23" w:rsidP="00115F0F">
      <w:pPr>
        <w:pStyle w:val="Paragraphedeliste"/>
        <w:numPr>
          <w:ilvl w:val="0"/>
          <w:numId w:val="1"/>
        </w:numPr>
      </w:pPr>
      <w:r>
        <w:t>La</w:t>
      </w:r>
      <w:r w:rsidR="00E1493B">
        <w:t xml:space="preserve"> </w:t>
      </w:r>
      <w:r w:rsidR="00115F0F">
        <w:t>structure et contenu du site</w:t>
      </w:r>
      <w:r>
        <w:t xml:space="preserve"> sont en </w:t>
      </w:r>
      <w:r w:rsidR="00115F0F">
        <w:t>HTML5</w:t>
      </w:r>
      <w:r w:rsidR="00E1493B">
        <w:t>.</w:t>
      </w:r>
    </w:p>
    <w:p w14:paraId="3EE3E23F" w14:textId="51F10B74" w:rsidR="00115F0F" w:rsidRDefault="00E73F23" w:rsidP="00115F0F">
      <w:pPr>
        <w:pStyle w:val="Paragraphedeliste"/>
        <w:numPr>
          <w:ilvl w:val="0"/>
          <w:numId w:val="1"/>
        </w:numPr>
      </w:pPr>
      <w:r>
        <w:t>L’</w:t>
      </w:r>
      <w:r w:rsidR="00115F0F">
        <w:t xml:space="preserve">aspect visuel </w:t>
      </w:r>
      <w:r>
        <w:t>est traité en</w:t>
      </w:r>
      <w:r w:rsidR="00115F0F" w:rsidRPr="00115F0F">
        <w:t xml:space="preserve"> </w:t>
      </w:r>
      <w:r w:rsidR="00115F0F">
        <w:t>CSS3</w:t>
      </w:r>
      <w:r>
        <w:t xml:space="preserve"> (</w:t>
      </w:r>
      <w:r w:rsidR="00E1493B">
        <w:t xml:space="preserve">avec l’utilisation de </w:t>
      </w:r>
      <w:r w:rsidR="00115F0F">
        <w:t xml:space="preserve">média </w:t>
      </w:r>
      <w:proofErr w:type="spellStart"/>
      <w:r w:rsidR="00115F0F">
        <w:t>queries</w:t>
      </w:r>
      <w:proofErr w:type="spellEnd"/>
      <w:r w:rsidR="00115F0F">
        <w:t xml:space="preserve"> pour rendre le site responsive</w:t>
      </w:r>
      <w:r>
        <w:t xml:space="preserve">) et en </w:t>
      </w:r>
      <w:r w:rsidR="00115F0F">
        <w:t>Bootstrap</w:t>
      </w:r>
      <w:r>
        <w:t>.</w:t>
      </w:r>
    </w:p>
    <w:p w14:paraId="5E31F37D" w14:textId="758C5B9B" w:rsidR="00EC0288" w:rsidRDefault="00E73F23" w:rsidP="00115F0F">
      <w:pPr>
        <w:pStyle w:val="Paragraphedeliste"/>
        <w:numPr>
          <w:ilvl w:val="0"/>
          <w:numId w:val="1"/>
        </w:numPr>
      </w:pPr>
      <w:r>
        <w:t>Les</w:t>
      </w:r>
      <w:r w:rsidR="00E1493B">
        <w:t xml:space="preserve"> fonctionnalités</w:t>
      </w:r>
      <w:r w:rsidR="00115F0F">
        <w:t xml:space="preserve"> dynamiques</w:t>
      </w:r>
      <w:r>
        <w:t xml:space="preserve"> sont développées en </w:t>
      </w:r>
      <w:r w:rsidR="00115F0F">
        <w:t>Javascript</w:t>
      </w:r>
      <w:r>
        <w:t>.</w:t>
      </w:r>
    </w:p>
    <w:p w14:paraId="3D56E05F" w14:textId="77777777" w:rsidR="00A1678B" w:rsidRPr="00EC0288" w:rsidRDefault="00A1678B" w:rsidP="00EC0288">
      <w:r>
        <w:t>Exemple de code.</w:t>
      </w:r>
    </w:p>
    <w:p w14:paraId="48EA6DCF" w14:textId="3C35146F" w:rsidR="00BA290E" w:rsidRDefault="00E1493B" w:rsidP="00A1678B">
      <w:pPr>
        <w:pStyle w:val="Titre3"/>
      </w:pPr>
      <w:bookmarkStart w:id="8" w:name="_Toc137999629"/>
      <w:r>
        <w:t xml:space="preserve">Langage </w:t>
      </w:r>
      <w:r w:rsidR="00BA290E">
        <w:t>Back</w:t>
      </w:r>
      <w:bookmarkEnd w:id="8"/>
      <w:r>
        <w:t>end</w:t>
      </w:r>
    </w:p>
    <w:p w14:paraId="0E6937BE" w14:textId="6FDA169B" w:rsidR="00635322" w:rsidRDefault="00115F0F" w:rsidP="00A1678B">
      <w:r>
        <w:t xml:space="preserve">Le code backend </w:t>
      </w:r>
      <w:r w:rsidR="00E73F23">
        <w:t>est</w:t>
      </w:r>
      <w:r>
        <w:t xml:space="preserve"> développé en PHP</w:t>
      </w:r>
      <w:r w:rsidR="00635322">
        <w:t xml:space="preserve">8, </w:t>
      </w:r>
      <w:r w:rsidR="00E73F23">
        <w:t>conformément aux</w:t>
      </w:r>
      <w:r w:rsidR="00635322">
        <w:t xml:space="preserve"> prérequis du projet.</w:t>
      </w:r>
    </w:p>
    <w:p w14:paraId="711226C5" w14:textId="2A67461B" w:rsidR="00E73F23" w:rsidRDefault="00E73F23" w:rsidP="00A1678B">
      <w:proofErr w:type="spellStart"/>
      <w:r>
        <w:t>Concenrnat</w:t>
      </w:r>
      <w:proofErr w:type="spellEnd"/>
      <w:r>
        <w:t xml:space="preserve"> les fonctionnalités spécifiques, nous avons utilisé les librairies FPDF pour la conception du document </w:t>
      </w:r>
      <w:proofErr w:type="spellStart"/>
      <w:r>
        <w:t>pdf</w:t>
      </w:r>
      <w:proofErr w:type="spellEnd"/>
      <w:r>
        <w:t xml:space="preserve"> d’une recette, et </w:t>
      </w:r>
      <w:proofErr w:type="spellStart"/>
      <w:r>
        <w:t>PHPMailer</w:t>
      </w:r>
      <w:proofErr w:type="spellEnd"/>
      <w:r>
        <w:t xml:space="preserve"> pour l’envoi de la recette par courrier électronique.</w:t>
      </w:r>
    </w:p>
    <w:p w14:paraId="2316C401" w14:textId="77777777" w:rsidR="00A1678B" w:rsidRPr="00A1678B" w:rsidRDefault="00A1678B" w:rsidP="00A1678B">
      <w:r>
        <w:t>Exemple de code.</w:t>
      </w:r>
    </w:p>
    <w:p w14:paraId="3B6A243E" w14:textId="34EB65E9" w:rsidR="00BA290E" w:rsidRDefault="00BA290E" w:rsidP="00BA290E">
      <w:pPr>
        <w:pStyle w:val="Titre2"/>
      </w:pPr>
      <w:bookmarkStart w:id="9" w:name="_Toc137999630"/>
      <w:r>
        <w:t>Limitation</w:t>
      </w:r>
      <w:bookmarkEnd w:id="9"/>
    </w:p>
    <w:p w14:paraId="71FD3C1B" w14:textId="5853A26B" w:rsidR="00A1678B" w:rsidRPr="00A1678B" w:rsidRDefault="00A1678B" w:rsidP="00A1678B"/>
    <w:p w14:paraId="1AF7D2FE" w14:textId="77777777" w:rsidR="00BA290E" w:rsidRDefault="00BA290E" w:rsidP="00BA290E">
      <w:pPr>
        <w:pStyle w:val="Titre2"/>
      </w:pPr>
      <w:bookmarkStart w:id="10" w:name="_Toc137999631"/>
      <w:r>
        <w:t>Evolution possible</w:t>
      </w:r>
      <w:bookmarkEnd w:id="10"/>
    </w:p>
    <w:p w14:paraId="3066256E" w14:textId="77777777" w:rsidR="00A1678B" w:rsidRPr="00A1678B" w:rsidRDefault="00A1678B" w:rsidP="00A1678B">
      <w:r>
        <w:t>Autre fonctionnalité</w:t>
      </w:r>
    </w:p>
    <w:p w14:paraId="59B6A78E" w14:textId="77777777" w:rsidR="00BA290E" w:rsidRDefault="00BA290E" w:rsidP="00BA290E"/>
    <w:p w14:paraId="4F46CE13" w14:textId="77777777" w:rsidR="00BA290E" w:rsidRPr="00BA290E" w:rsidRDefault="00BA290E" w:rsidP="00BA290E">
      <w:pPr>
        <w:pStyle w:val="Titre1"/>
      </w:pPr>
      <w:bookmarkStart w:id="11" w:name="_Toc137999632"/>
      <w:r>
        <w:t>L’application mobile</w:t>
      </w:r>
      <w:bookmarkEnd w:id="11"/>
    </w:p>
    <w:p w14:paraId="6A5C806C" w14:textId="77777777" w:rsidR="00C254FB" w:rsidRDefault="00C254FB" w:rsidP="00C254FB">
      <w:pPr>
        <w:pStyle w:val="Titre2"/>
      </w:pPr>
      <w:bookmarkStart w:id="12" w:name="_Toc137999633"/>
      <w:r>
        <w:t>Présentation</w:t>
      </w:r>
      <w:bookmarkEnd w:id="12"/>
    </w:p>
    <w:p w14:paraId="79B7A10C" w14:textId="77777777" w:rsidR="00C254FB" w:rsidRDefault="00C254FB" w:rsidP="00C254FB">
      <w:r>
        <w:t xml:space="preserve">Présentation globale </w:t>
      </w:r>
    </w:p>
    <w:p w14:paraId="14AA4631" w14:textId="77777777" w:rsidR="00C254FB" w:rsidRPr="00510898" w:rsidRDefault="00C254FB" w:rsidP="00C254FB"/>
    <w:p w14:paraId="635390F4" w14:textId="77777777" w:rsidR="00C254FB" w:rsidRDefault="00C254FB" w:rsidP="00C254FB">
      <w:pPr>
        <w:pStyle w:val="Titre2"/>
      </w:pPr>
      <w:bookmarkStart w:id="13" w:name="_Toc137999634"/>
      <w:r>
        <w:t>Organisation</w:t>
      </w:r>
      <w:bookmarkEnd w:id="13"/>
    </w:p>
    <w:p w14:paraId="17ECC19A" w14:textId="77777777" w:rsidR="00C254FB" w:rsidRDefault="00C254FB" w:rsidP="00C254FB">
      <w:r>
        <w:t>Maquette et navigation</w:t>
      </w:r>
    </w:p>
    <w:p w14:paraId="70CBE611" w14:textId="77777777" w:rsidR="00C254FB" w:rsidRPr="00EC0288" w:rsidRDefault="00C254FB" w:rsidP="00C254FB">
      <w:r>
        <w:t>Diagramme de navigation</w:t>
      </w:r>
    </w:p>
    <w:p w14:paraId="5946120F" w14:textId="77777777" w:rsidR="00C254FB" w:rsidRDefault="00C254FB" w:rsidP="00C254FB">
      <w:pPr>
        <w:pStyle w:val="Titre2"/>
      </w:pPr>
      <w:bookmarkStart w:id="14" w:name="_Toc137999635"/>
      <w:r>
        <w:t>Technique</w:t>
      </w:r>
      <w:bookmarkEnd w:id="14"/>
    </w:p>
    <w:p w14:paraId="702FBB43" w14:textId="77777777" w:rsidR="00C254FB" w:rsidRDefault="00C254FB" w:rsidP="00C254FB">
      <w:pPr>
        <w:pStyle w:val="Titre3"/>
      </w:pPr>
      <w:bookmarkStart w:id="15" w:name="_Toc137999636"/>
      <w:r>
        <w:t>Structure</w:t>
      </w:r>
      <w:bookmarkEnd w:id="15"/>
    </w:p>
    <w:p w14:paraId="722FF62B" w14:textId="77777777" w:rsidR="00C254FB" w:rsidRPr="00A1678B" w:rsidRDefault="00C254FB" w:rsidP="00C254FB">
      <w:r>
        <w:t xml:space="preserve">Diagramme organisation back front BDD </w:t>
      </w:r>
      <w:proofErr w:type="spellStart"/>
      <w:r>
        <w:t>etc</w:t>
      </w:r>
      <w:proofErr w:type="spellEnd"/>
    </w:p>
    <w:p w14:paraId="3503C123" w14:textId="77777777" w:rsidR="00C254FB" w:rsidRDefault="00C254FB" w:rsidP="00C254FB">
      <w:pPr>
        <w:pStyle w:val="Titre3"/>
      </w:pPr>
      <w:bookmarkStart w:id="16" w:name="_Toc137999637"/>
      <w:r>
        <w:t>Coté front</w:t>
      </w:r>
      <w:bookmarkEnd w:id="16"/>
    </w:p>
    <w:p w14:paraId="6C153CBF" w14:textId="77777777" w:rsidR="00C254FB" w:rsidRPr="00EC0288" w:rsidRDefault="000959B8" w:rsidP="00C254FB">
      <w:r>
        <w:t xml:space="preserve">Pour le développement de l'application mobile, nous avons choisi d'utiliser Flutter, un </w:t>
      </w:r>
      <w:proofErr w:type="spellStart"/>
      <w:r>
        <w:t>framework</w:t>
      </w:r>
      <w:proofErr w:type="spellEnd"/>
      <w:r>
        <w:t xml:space="preserve"> open-source développé par Google. Flutter permet de créer des interfaces utilisateur réactives, </w:t>
      </w:r>
      <w:r>
        <w:lastRenderedPageBreak/>
        <w:t xml:space="preserve">fluides et attrayantes pour les applications iOS et Android, en utilisant un langage de programmation unique (Dart) pour le développement côté </w:t>
      </w:r>
      <w:proofErr w:type="spellStart"/>
      <w:proofErr w:type="gramStart"/>
      <w:r>
        <w:t>front.</w:t>
      </w:r>
      <w:r w:rsidR="00C254FB">
        <w:t>Exemple</w:t>
      </w:r>
      <w:proofErr w:type="spellEnd"/>
      <w:proofErr w:type="gramEnd"/>
      <w:r w:rsidR="00C254FB">
        <w:t xml:space="preserve"> de code.</w:t>
      </w:r>
    </w:p>
    <w:p w14:paraId="05C84DD9" w14:textId="77777777" w:rsidR="00C254FB" w:rsidRDefault="00C254FB" w:rsidP="00C254FB">
      <w:pPr>
        <w:pStyle w:val="Titre3"/>
      </w:pPr>
      <w:bookmarkStart w:id="17" w:name="_Toc137999638"/>
      <w:r>
        <w:t>Coté Back</w:t>
      </w:r>
      <w:bookmarkEnd w:id="17"/>
    </w:p>
    <w:p w14:paraId="705F2504" w14:textId="77777777" w:rsidR="00C254FB" w:rsidRDefault="00C254FB" w:rsidP="00C254FB">
      <w:r>
        <w:t xml:space="preserve">Techno choix </w:t>
      </w:r>
    </w:p>
    <w:p w14:paraId="0D1C0A95" w14:textId="77777777" w:rsidR="00C254FB" w:rsidRPr="00A1678B" w:rsidRDefault="00C254FB" w:rsidP="00C254FB">
      <w:r>
        <w:t>Exemple de code.</w:t>
      </w:r>
    </w:p>
    <w:p w14:paraId="07CEC0FC" w14:textId="77777777" w:rsidR="00C254FB" w:rsidRDefault="00C254FB" w:rsidP="00C254FB">
      <w:pPr>
        <w:pStyle w:val="Titre2"/>
      </w:pPr>
      <w:bookmarkStart w:id="18" w:name="_Toc137999639"/>
      <w:r>
        <w:t>Limitation ?</w:t>
      </w:r>
      <w:bookmarkEnd w:id="18"/>
    </w:p>
    <w:p w14:paraId="21CE48A2" w14:textId="77777777" w:rsidR="00C254FB" w:rsidRPr="00A1678B" w:rsidRDefault="00C254FB" w:rsidP="00C254FB">
      <w:r>
        <w:t>Difficulté rencontrée ?</w:t>
      </w:r>
    </w:p>
    <w:p w14:paraId="01C53477" w14:textId="77777777" w:rsidR="00C254FB" w:rsidRDefault="00C254FB" w:rsidP="00C254FB">
      <w:pPr>
        <w:pStyle w:val="Titre2"/>
      </w:pPr>
      <w:bookmarkStart w:id="19" w:name="_Toc137999640"/>
      <w:r>
        <w:t>Evolution possible</w:t>
      </w:r>
      <w:bookmarkEnd w:id="19"/>
    </w:p>
    <w:p w14:paraId="057A62E5" w14:textId="77777777" w:rsidR="00C254FB" w:rsidRPr="00A1678B" w:rsidRDefault="00C254FB" w:rsidP="00C254FB">
      <w:r>
        <w:t>Autre fonctionnalité</w:t>
      </w:r>
    </w:p>
    <w:p w14:paraId="43309E5F" w14:textId="77777777" w:rsidR="00BA290E" w:rsidRDefault="00BA290E" w:rsidP="00BA290E"/>
    <w:p w14:paraId="3B386F4E" w14:textId="77777777" w:rsidR="00BA290E" w:rsidRDefault="00BA290E" w:rsidP="00BA290E">
      <w:pPr>
        <w:pStyle w:val="Titre1"/>
      </w:pPr>
      <w:bookmarkStart w:id="20" w:name="_Toc137999641"/>
      <w:r>
        <w:t>Retour d’</w:t>
      </w:r>
      <w:r w:rsidR="002249FE">
        <w:t>expérience</w:t>
      </w:r>
      <w:bookmarkEnd w:id="20"/>
    </w:p>
    <w:p w14:paraId="7F12D4DB" w14:textId="77777777" w:rsidR="002249FE" w:rsidRDefault="002249FE" w:rsidP="002249FE"/>
    <w:p w14:paraId="107CC761" w14:textId="77777777" w:rsidR="00B361A9" w:rsidRPr="002249FE" w:rsidRDefault="002249FE" w:rsidP="002249FE">
      <w:r>
        <w:t>Comme dit le titre</w:t>
      </w:r>
    </w:p>
    <w:sectPr w:rsidR="00B361A9" w:rsidRPr="002249FE" w:rsidSect="00B4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3078"/>
    <w:multiLevelType w:val="hybridMultilevel"/>
    <w:tmpl w:val="3D6243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3299E"/>
    <w:multiLevelType w:val="hybridMultilevel"/>
    <w:tmpl w:val="F2426776"/>
    <w:lvl w:ilvl="0" w:tplc="F95E1F2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56F2E"/>
    <w:multiLevelType w:val="hybridMultilevel"/>
    <w:tmpl w:val="CE263F14"/>
    <w:lvl w:ilvl="0" w:tplc="ABFA3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497270">
    <w:abstractNumId w:val="1"/>
  </w:num>
  <w:num w:numId="2" w16cid:durableId="1579900425">
    <w:abstractNumId w:val="2"/>
  </w:num>
  <w:num w:numId="3" w16cid:durableId="5674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2B"/>
    <w:rsid w:val="0002212E"/>
    <w:rsid w:val="000654F6"/>
    <w:rsid w:val="0008357F"/>
    <w:rsid w:val="000959B8"/>
    <w:rsid w:val="00115F0F"/>
    <w:rsid w:val="00123B2C"/>
    <w:rsid w:val="001B53D3"/>
    <w:rsid w:val="001D2C6D"/>
    <w:rsid w:val="002249FE"/>
    <w:rsid w:val="00226171"/>
    <w:rsid w:val="00232923"/>
    <w:rsid w:val="00262D54"/>
    <w:rsid w:val="003A4075"/>
    <w:rsid w:val="003C1F88"/>
    <w:rsid w:val="00443E2A"/>
    <w:rsid w:val="004662E1"/>
    <w:rsid w:val="0048628E"/>
    <w:rsid w:val="00510898"/>
    <w:rsid w:val="00533510"/>
    <w:rsid w:val="00543513"/>
    <w:rsid w:val="005E6942"/>
    <w:rsid w:val="00635322"/>
    <w:rsid w:val="00657C0F"/>
    <w:rsid w:val="00671763"/>
    <w:rsid w:val="00673D7B"/>
    <w:rsid w:val="00736A34"/>
    <w:rsid w:val="007C7BC6"/>
    <w:rsid w:val="008118FE"/>
    <w:rsid w:val="0085763F"/>
    <w:rsid w:val="00866073"/>
    <w:rsid w:val="008B4F93"/>
    <w:rsid w:val="00925654"/>
    <w:rsid w:val="0093517F"/>
    <w:rsid w:val="0099530F"/>
    <w:rsid w:val="009E43DE"/>
    <w:rsid w:val="009F7985"/>
    <w:rsid w:val="00A10CE8"/>
    <w:rsid w:val="00A1678B"/>
    <w:rsid w:val="00A21EB6"/>
    <w:rsid w:val="00A331D5"/>
    <w:rsid w:val="00A44BD3"/>
    <w:rsid w:val="00A57FAE"/>
    <w:rsid w:val="00A74A01"/>
    <w:rsid w:val="00AD5DE7"/>
    <w:rsid w:val="00B0565A"/>
    <w:rsid w:val="00B361A9"/>
    <w:rsid w:val="00B4757C"/>
    <w:rsid w:val="00BA09F7"/>
    <w:rsid w:val="00BA290E"/>
    <w:rsid w:val="00C004DF"/>
    <w:rsid w:val="00C15198"/>
    <w:rsid w:val="00C254FB"/>
    <w:rsid w:val="00C72C2B"/>
    <w:rsid w:val="00C73AF0"/>
    <w:rsid w:val="00CF1D62"/>
    <w:rsid w:val="00E06810"/>
    <w:rsid w:val="00E1493B"/>
    <w:rsid w:val="00E444C1"/>
    <w:rsid w:val="00E73F23"/>
    <w:rsid w:val="00EB4AAF"/>
    <w:rsid w:val="00E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75F6"/>
  <w15:docId w15:val="{D13B2733-96D4-4E61-A44D-435C074D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7C"/>
  </w:style>
  <w:style w:type="paragraph" w:styleId="Titre1">
    <w:name w:val="heading 1"/>
    <w:basedOn w:val="Normal"/>
    <w:next w:val="Normal"/>
    <w:link w:val="Titre1Car"/>
    <w:uiPriority w:val="9"/>
    <w:qFormat/>
    <w:rsid w:val="00C72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6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6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2C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2C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2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2C2B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2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72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576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763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763F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167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0959B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36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1FC01-01E4-41A0-9AD4-664382EBEC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1389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CHEVRET</dc:creator>
  <cp:keywords/>
  <dc:description/>
  <cp:lastModifiedBy>Valérie Houdaille</cp:lastModifiedBy>
  <cp:revision>4</cp:revision>
  <dcterms:created xsi:type="dcterms:W3CDTF">2023-06-26T16:13:00Z</dcterms:created>
  <dcterms:modified xsi:type="dcterms:W3CDTF">2023-06-26T18:03:00Z</dcterms:modified>
</cp:coreProperties>
</file>